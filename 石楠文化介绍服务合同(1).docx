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0C6E4"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编号：__________</w:t>
      </w:r>
    </w:p>
    <w:p w14:paraId="049FA0EC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02E697FC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798D6077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7FB02983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128D7E47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  <w:r>
        <w:rPr>
          <w:rFonts w:hint="eastAsia" w:ascii="宋体(中文标题)" w:hAnsi="宋体(中文标题)" w:eastAsia="宋体(中文标题)"/>
          <w:b/>
          <w:sz w:val="72"/>
          <w:lang w:val="en-US" w:eastAsia="zh-CN"/>
        </w:rPr>
        <w:t>石楠文化</w:t>
      </w:r>
      <w:r>
        <w:rPr>
          <w:rFonts w:ascii="宋体(中文标题)" w:hAnsi="宋体(中文标题)" w:eastAsia="宋体(中文标题)"/>
          <w:b/>
          <w:sz w:val="72"/>
        </w:rPr>
        <w:t>介绍服务合同</w:t>
      </w:r>
    </w:p>
    <w:p w14:paraId="0807EF6B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79DBF25D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4850C96B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23A201A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</w:p>
    <w:p w14:paraId="2EBB2A59">
      <w:pPr>
        <w:ind w:firstLine="562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甲方：___________________</w:t>
      </w:r>
    </w:p>
    <w:p w14:paraId="252BED45">
      <w:pPr>
        <w:ind w:firstLine="562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乙方：___________________</w:t>
      </w:r>
    </w:p>
    <w:p w14:paraId="00128861">
      <w:pPr>
        <w:ind w:firstLine="562" w:firstLineChars="20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签订日期：_____年_____月_____日</w:t>
      </w:r>
    </w:p>
    <w:p w14:paraId="238152B9">
      <w:r>
        <w:br w:type="page"/>
      </w:r>
    </w:p>
    <w:p w14:paraId="1444E20C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合同编号_________</w:t>
      </w:r>
    </w:p>
    <w:p w14:paraId="694ADDA5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第一章：前言</w:t>
      </w:r>
    </w:p>
    <w:p w14:paraId="1054D8DE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1.1 乙方是一家提供形婚信息中介服务的平台，运营有“形婚信息”、“形婚互助圈”等服务平台。</w:t>
      </w:r>
    </w:p>
    <w:p w14:paraId="08CD0AEF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1.2 甲方有意接受乙方提供的形婚信息中介服务</w:t>
      </w:r>
      <w:r>
        <w:rPr>
          <w:rFonts w:hint="eastAsia" w:ascii="微软雅黑" w:hAnsi="微软雅黑" w:eastAsia="微软雅黑" w:cs="微软雅黑"/>
          <w:b w:val="0"/>
          <w:sz w:val="18"/>
          <w:szCs w:val="18"/>
          <w:lang w:eastAsia="zh-CN"/>
        </w:rPr>
        <w:t>。</w:t>
      </w:r>
    </w:p>
    <w:p w14:paraId="2B65D179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1.3 双方根据《中华人民共和国民法典》等相关法律法规，在平等、自愿、公平、诚实信用的基础上，就服务事宜达成如下协议。</w:t>
      </w:r>
    </w:p>
    <w:p w14:paraId="223E83BC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第二章：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服务内容与费用​</w:t>
      </w:r>
    </w:p>
    <w:p w14:paraId="1CE3C413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甲方选择购买乙方提供的以下第________项套餐服务（请在方框内打勾）：</w:t>
      </w:r>
    </w:p>
    <w:p w14:paraId="1DFF7EB2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☐ 会员套餐-套餐总价：__________元（人民币）</w:t>
      </w:r>
    </w:p>
    <w:p w14:paraId="630820FC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本套餐包含以下11项服务，服务有效期自本合同生效之日起______个月：</w:t>
      </w:r>
    </w:p>
    <w:p w14:paraId="39C835C4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会员匹配服务​：甲方可主动联系乙方平台会员库中的异性会员。原价200元/次。</w:t>
      </w:r>
    </w:p>
    <w:p w14:paraId="157B5B7B">
      <w:pPr>
        <w:spacing w:before="0" w:after="0" w:line="360" w:lineRule="auto"/>
        <w:ind w:firstLine="720" w:firstLineChars="40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个人信息地区汇总​：甲方个人信息将默认加入乙方平台的地区汇总列表。原价150元。</w:t>
      </w:r>
    </w:p>
    <w:p w14:paraId="6DAAE5AA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(3)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专属会员群​：邀请甲方加入仅发布异性信息的专属会员群。原价100元。</w:t>
      </w:r>
    </w:p>
    <w:p w14:paraId="0B8C9C61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(4)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个人信息公众号定期发布​：乙方在其微信公众号上定期发布甲方信息。原价50元/次。</w:t>
      </w:r>
    </w:p>
    <w:p w14:paraId="00A8BF08">
      <w:pPr>
        <w:spacing w:before="0" w:after="0" w:line="360" w:lineRule="auto"/>
        <w:ind w:firstLine="720" w:firstLineChars="40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个人信息朋友圈定期推送​：乙方在其官方朋友圈定期推送甲方信息。原价50元/次。</w:t>
      </w:r>
    </w:p>
    <w:p w14:paraId="48ECF37E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(6)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个人信息微博定期推送​：乙方在其官方微博定期推送甲方信息。原价50元/次。</w:t>
      </w:r>
    </w:p>
    <w:p w14:paraId="71AF008C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(7)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个人信息头条定期推送​：乙方在其今日头条账号定期推送甲方信息。原价50元/次。</w:t>
      </w:r>
    </w:p>
    <w:p w14:paraId="47DE1BCF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(8)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个人信息贴吧定期推送​：乙方在相关贴吧定期推送甲方信息。原价50元/次。</w:t>
      </w:r>
    </w:p>
    <w:p w14:paraId="6D11F96A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(9)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个人信息微信视频号推送​：乙方在其微信视频号定期推送甲方信息。原价50元/次。</w:t>
      </w:r>
    </w:p>
    <w:p w14:paraId="169C8492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(10)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微信小程序省份置顶​（开发中）：小程序上线后，甲方信息将在指定省份定期置顶展示。原价200元。</w:t>
      </w:r>
    </w:p>
    <w:p w14:paraId="6AB4A3B7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  <w:lang w:val="en-US" w:eastAsia="zh-CN"/>
        </w:rPr>
        <w:t>(11)</w:t>
      </w: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网站省份置顶​（开发中）：网站上线后，甲方信息将在指定省份定期置顶展示。原价200元。</w:t>
      </w:r>
    </w:p>
    <w:p w14:paraId="3BB0B6D5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</w:p>
    <w:p w14:paraId="03E48B83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☐ 次卡套餐 -套餐总价：__________元（人民币）</w:t>
      </w:r>
    </w:p>
    <w:p w14:paraId="37371D94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本套餐包含3次会员匹配服务。甲方可联系平台异性会员，若对方同意，则互推微信并扣除1次次数；若对方不同意，则不扣除次数。​重要提示：次卡套餐不包含任何形式的个人信息曝光推送服务（如公众号、朋友圈等）。原价200元/次。</w:t>
      </w:r>
    </w:p>
    <w:p w14:paraId="24BDE480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</w:p>
    <w:p w14:paraId="013FFD1D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☐ 增值服务1：Banner广告位-服务费用：300元/月</w:t>
      </w:r>
    </w:p>
    <w:p w14:paraId="36C778E0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甲方个人信息将在乙方微信公众号每日推送、小程序、网站等平台的banner广告位展示。</w:t>
      </w:r>
    </w:p>
    <w:p w14:paraId="4D58B19E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sz w:val="18"/>
          <w:szCs w:val="18"/>
        </w:rPr>
      </w:pPr>
    </w:p>
    <w:p w14:paraId="571BCAC9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☐ 增值服务2：一对一红娘匹配服务-服务费用：__________元（人民币）</w:t>
      </w:r>
    </w:p>
    <w:p w14:paraId="6FD6F6B3">
      <w:pPr>
        <w:spacing w:before="0" w:after="0" w:line="360" w:lineRule="auto"/>
        <w:ind w:firstLine="560"/>
        <w:rPr>
          <w:ins w:id="0" w:author="Owen" w:date="2025-09-18T20:34:36Z"/>
          <w:rFonts w:hint="eastAsia" w:ascii="微软雅黑" w:hAnsi="微软雅黑" w:eastAsia="微软雅黑" w:cs="微软雅黑"/>
          <w:b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sz w:val="18"/>
          <w:szCs w:val="18"/>
        </w:rPr>
        <w:t>乙方根据甲方具体形婚需求，全网查找合适的异性信息，并服务至双方约定的成功标准为止。具体标准需另行签订补充协议约定。</w:t>
      </w:r>
    </w:p>
    <w:p w14:paraId="7A54DD20">
      <w:pPr>
        <w:spacing w:before="0" w:after="0" w:line="360" w:lineRule="auto"/>
        <w:ind w:firstLine="560"/>
        <w:rPr>
          <w:del w:id="1" w:author="Owen" w:date="2025-09-18T20:34:34Z"/>
          <w:rFonts w:hint="eastAsia" w:ascii="微软雅黑" w:hAnsi="微软雅黑" w:eastAsia="微软雅黑" w:cs="微软雅黑"/>
          <w:b w:val="0"/>
          <w:sz w:val="18"/>
          <w:szCs w:val="18"/>
        </w:rPr>
      </w:pPr>
    </w:p>
    <w:p w14:paraId="6FD6F6B3">
      <w:pPr>
        <w:spacing w:before="0" w:after="0" w:line="360" w:lineRule="auto"/>
        <w:ind w:firstLine="560"/>
        <w:rPr>
          <w:del w:id="3" w:author="Owen" w:date="2025-09-18T20:34:32Z"/>
          <w:rFonts w:hint="eastAsia" w:ascii="微软雅黑" w:hAnsi="微软雅黑" w:eastAsia="微软雅黑" w:cs="微软雅黑"/>
          <w:b w:val="0"/>
          <w:sz w:val="18"/>
          <w:szCs w:val="18"/>
        </w:rPr>
        <w:pPrChange w:id="2" w:author="Owen" w:date="2025-09-18T20:34:34Z">
          <w:pPr>
            <w:spacing w:before="0" w:after="0" w:line="360" w:lineRule="auto"/>
            <w:ind w:firstLine="560"/>
          </w:pPr>
        </w:pPrChange>
      </w:pPr>
    </w:p>
    <w:p w14:paraId="6FD6F6B3">
      <w:pPr>
        <w:spacing w:before="0" w:after="0" w:line="360" w:lineRule="auto"/>
        <w:ind w:firstLine="560"/>
        <w:rPr>
          <w:del w:id="5" w:author="Owen" w:date="2025-09-18T20:34:30Z"/>
          <w:rFonts w:hint="eastAsia" w:ascii="微软雅黑" w:hAnsi="微软雅黑" w:eastAsia="微软雅黑" w:cs="微软雅黑"/>
          <w:b/>
          <w:bCs/>
          <w:sz w:val="18"/>
          <w:szCs w:val="18"/>
        </w:rPr>
        <w:pPrChange w:id="4" w:author="Owen" w:date="2025-09-18T20:34:34Z">
          <w:pPr>
            <w:spacing w:before="0" w:after="0" w:line="360" w:lineRule="auto"/>
            <w:ind w:firstLine="560"/>
          </w:pPr>
        </w:pPrChange>
      </w:pPr>
      <w:del w:id="6" w:author="Owen" w:date="2025-09-18T20:34:30Z">
        <w:r>
          <w:rPr>
            <w:rFonts w:hint="eastAsia" w:ascii="微软雅黑" w:hAnsi="微软雅黑" w:eastAsia="微软雅黑" w:cs="微软雅黑"/>
            <w:b/>
            <w:bCs/>
            <w:sz w:val="18"/>
            <w:szCs w:val="18"/>
            <w:lang w:val="en-US" w:eastAsia="zh-CN"/>
          </w:rPr>
          <w:delText>E.</w:delText>
        </w:r>
      </w:del>
      <w:del w:id="7" w:author="Owen" w:date="2025-09-18T20:34:30Z">
        <w:r>
          <w:rPr>
            <w:rFonts w:hint="eastAsia" w:ascii="微软雅黑" w:hAnsi="微软雅黑" w:eastAsia="微软雅黑" w:cs="微软雅黑"/>
            <w:b/>
            <w:bCs/>
            <w:sz w:val="18"/>
            <w:szCs w:val="18"/>
          </w:rPr>
          <w:delText>☐单次联系服务-服务费用：200元/次</w:delText>
        </w:r>
      </w:del>
    </w:p>
    <w:p w14:paraId="6FD6F6B3">
      <w:pPr>
        <w:spacing w:before="0" w:after="0" w:line="360" w:lineRule="auto"/>
        <w:ind w:firstLine="560"/>
        <w:rPr>
          <w:del w:id="9" w:author="Owen" w:date="2025-09-18T20:34:30Z"/>
          <w:rFonts w:hint="eastAsia" w:ascii="微软雅黑" w:hAnsi="微软雅黑" w:eastAsia="微软雅黑" w:cs="微软雅黑"/>
          <w:b w:val="0"/>
          <w:sz w:val="18"/>
          <w:szCs w:val="18"/>
        </w:rPr>
        <w:pPrChange w:id="8" w:author="Owen" w:date="2025-09-18T20:34:34Z">
          <w:pPr>
            <w:spacing w:before="0" w:after="0" w:line="360" w:lineRule="auto"/>
            <w:ind w:firstLine="560"/>
          </w:pPr>
        </w:pPrChange>
      </w:pPr>
      <w:del w:id="10" w:author="Owen" w:date="2025-09-18T20:34:30Z">
        <w:r>
          <w:rPr>
            <w:rFonts w:hint="eastAsia" w:ascii="微软雅黑" w:hAnsi="微软雅黑" w:eastAsia="微软雅黑" w:cs="微软雅黑"/>
            <w:b w:val="0"/>
            <w:sz w:val="18"/>
            <w:szCs w:val="18"/>
          </w:rPr>
          <w:delText>甲方可购买单次匹配服务，联系一位平台异性会员。​无论对方是否同意互推微信，本次费用不予退款。​​</w:delText>
        </w:r>
      </w:del>
    </w:p>
    <w:p w14:paraId="6FD6F6B3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</w:rPr>
        <w:pPrChange w:id="11" w:author="Owen" w:date="2025-09-18T20:34:34Z">
          <w:pPr>
            <w:spacing w:before="0" w:after="0" w:line="360" w:lineRule="auto"/>
            <w:ind w:firstLine="560"/>
          </w:pPr>
        </w:pPrChange>
      </w:pPr>
    </w:p>
    <w:p w14:paraId="327B5255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第三章：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付款方式：</w:t>
      </w:r>
    </w:p>
    <w:p w14:paraId="40A5F877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甲方应于本合同签订之日起______日内，向乙方支付上述全部服务费用。</w:t>
      </w:r>
    </w:p>
    <w:p w14:paraId="5184853E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乙方收款账户信息：</w:t>
      </w:r>
    </w:p>
    <w:p w14:paraId="13088123">
      <w:pPr>
        <w:spacing w:before="0" w:after="0" w:line="360" w:lineRule="auto"/>
        <w:ind w:firstLine="560"/>
        <w:rPr>
          <w:ins w:id="12" w:author="Owen" w:date="2025-09-18T20:35:45Z"/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drawing>
          <wp:inline distT="0" distB="0" distL="114300" distR="114300">
            <wp:extent cx="1489075" cy="2233295"/>
            <wp:effectExtent l="0" t="0" r="9525" b="1905"/>
            <wp:docPr id="1" name="图片 1" descr="dfa4c692ad859b48beabaf6d631a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a4c692ad859b48beabaf6d631a3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BF2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 w14:paraId="191E9CDC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第四章：双方权利与义务</w:t>
      </w:r>
    </w:p>
    <w:p w14:paraId="7B9BEDC0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甲方应提供真实、准确、完整的个人资料。</w:t>
      </w:r>
    </w:p>
    <w:p w14:paraId="6AE434F4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甲方不得将乙方提供的任何会员信息私自分享、泄露给第三方，一经发现，乙方有权立即终止服务且不予退款，并保留追究法律责任的权利。</w:t>
      </w:r>
    </w:p>
    <w:p w14:paraId="24FED687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甲方应遵守乙方平台的各项规则。</w:t>
      </w:r>
    </w:p>
    <w:p w14:paraId="3734BDD2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乙方应按照本合同约定的服务内容和标准向甲方提供服务。</w:t>
      </w:r>
    </w:p>
    <w:p w14:paraId="4800EAB8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乙方对甲方的个人信息负有保密义务，但法律法规另有规定或为提供服务所必需的除外。</w:t>
      </w:r>
    </w:p>
    <w:p w14:paraId="62A4D827">
      <w:pPr>
        <w:spacing w:before="0" w:after="0" w:line="360" w:lineRule="auto"/>
        <w:ind w:firstLine="360" w:firstLineChars="20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乙方服务时间为工作日8:30-19:30，周末及节假日休息。</w:t>
      </w:r>
    </w:p>
    <w:p w14:paraId="7E74956A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第五章：退款说明（重要条款）​​</w:t>
      </w:r>
    </w:p>
    <w:p w14:paraId="14800674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甲方在此充分知悉并同意以下退款规则：​​</w:t>
      </w:r>
    </w:p>
    <w:p w14:paraId="531680CD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无特殊原因，不退款原则：鉴于本服务的特殊性与即时性（信息一经发布或匹配服务一经启动即无法收回），甲方付款后，如无特殊原因，乙方概不退还任何费用。</w:t>
      </w:r>
    </w:p>
    <w:p w14:paraId="75EA2131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特殊原因退款规则：</w:t>
      </w:r>
      <w:commentRangeStart w:id="0"/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如因不可抗力或乙方原因导致服务无法继续，甲方申请退款，需向乙方提出书面申请</w:t>
      </w:r>
      <w:del w:id="13" w:author="Owen" w:date="2025-09-18T20:38:53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</w:rPr>
          <w:delText>并</w:delText>
        </w:r>
      </w:del>
      <w:del w:id="14" w:author="Owen" w:date="2025-09-18T20:38:52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</w:rPr>
          <w:delText>经</w:delText>
        </w:r>
      </w:del>
      <w:del w:id="15" w:author="Owen" w:date="2025-09-18T20:38:51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</w:rPr>
          <w:delText>乙方</w:delText>
        </w:r>
      </w:del>
      <w:del w:id="16" w:author="Owen" w:date="2025-09-18T20:38:50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</w:rPr>
          <w:delText>审核同意</w:delText>
        </w:r>
      </w:del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。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退款金额计算方式为：套餐总价-(已享受服务的原价之和)-(套餐总价 × 20%)=可退金额。</w:t>
      </w:r>
    </w:p>
    <w:p w14:paraId="4EBFDDDC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“已享受服务的原价之和”指甲方已使用的各项服务按其单项原价计算的总和。</w:t>
      </w:r>
    </w:p>
    <w:p w14:paraId="67BB44BF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扣除套餐总价的20%作为违约金及服务管理成本。</w:t>
      </w:r>
    </w:p>
    <w:p w14:paraId="6B0BEEA5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​次卡及单次服务：次卡套餐次数未使用完毕可按上述第2条规则申请退款。​单次联系服务一旦购买，费用不予退还。​​</w:t>
      </w:r>
    </w:p>
    <w:p w14:paraId="263CA98D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​因甲方违规的退款若甲方违反本合同第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四章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第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2条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之规定，乙方有权立即终止服务，已收取的费用不予退还。</w:t>
      </w:r>
    </w:p>
    <w:p w14:paraId="08DBC3E0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第六条 免责声明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</w:p>
    <w:p w14:paraId="6E0E29EA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乙方仅提供信息中介服务，不对甲方与任何第三方会员沟通、交往的结果作任何保证。甲方应自行判断并承担由此产生的一切风险和责任。</w:t>
      </w:r>
    </w:p>
    <w:p w14:paraId="613E127B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第七条 争议解决​</w:t>
      </w:r>
    </w:p>
    <w:p w14:paraId="127DBF73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本合同履行过程中发生的争议，双方应友好协商解决；协商不成的，任何一方均可向乙方所在地人民法院提起诉讼。</w:t>
      </w:r>
    </w:p>
    <w:p w14:paraId="72BA1404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第八条 其他约定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</w:p>
    <w:p w14:paraId="6038227C">
      <w:pPr>
        <w:spacing w:before="0" w:after="0" w:line="360" w:lineRule="auto"/>
        <w:ind w:firstLine="658" w:firstLineChars="366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本合同一式两份，甲乙双方各执一份，具有同等法律效力</w:t>
      </w:r>
      <w:ins w:id="17" w:author="杨" w:date="2025-09-18T19:00:24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eastAsia="zh-CN"/>
          </w:rPr>
          <w:t>，</w:t>
        </w:r>
      </w:ins>
      <w:ins w:id="18" w:author="杨" w:date="2025-09-18T19:00:26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自</w:t>
        </w:r>
      </w:ins>
      <w:ins w:id="19" w:author="杨" w:date="2025-09-18T19:00:28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双方</w:t>
        </w:r>
      </w:ins>
      <w:ins w:id="20" w:author="杨" w:date="2025-09-18T19:00:29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签字、</w:t>
        </w:r>
      </w:ins>
      <w:ins w:id="21" w:author="杨" w:date="2025-09-18T19:00:31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盖章</w:t>
        </w:r>
      </w:ins>
      <w:ins w:id="22" w:author="杨" w:date="2025-09-18T19:00:32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之日</w:t>
        </w:r>
      </w:ins>
      <w:ins w:id="23" w:author="杨" w:date="2025-09-18T19:00:34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生效</w:t>
        </w:r>
      </w:ins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。</w:t>
      </w:r>
    </w:p>
    <w:p w14:paraId="20E90AC6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本合同未尽事宜，可由双方另行签订补充协议。</w:t>
      </w:r>
    </w:p>
    <w:p w14:paraId="01FD33B3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​乙方保留对本合同所涉及服务的最终解释权。​​</w:t>
      </w:r>
    </w:p>
    <w:p w14:paraId="22CC05B0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 w14:paraId="545078AB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58186">
      <w:pPr>
        <w:spacing w:before="0" w:after="0" w:line="360" w:lineRule="auto"/>
        <w:ind w:firstLine="560"/>
        <w:rPr>
          <w:rFonts w:hint="eastAsia" w:ascii="微软雅黑" w:hAnsi="微软雅黑" w:eastAsia="微软雅黑" w:cs="微软雅黑"/>
          <w:b w:val="0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​甲方（签字）：</w:t>
      </w:r>
      <w:r>
        <w:commentReference w:id="1"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​​</w:t>
      </w:r>
    </w:p>
    <w:p w14:paraId="52D3DFBD">
      <w:pPr>
        <w:spacing w:before="0" w:after="0" w:line="360" w:lineRule="auto"/>
        <w:ind w:firstLine="560"/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​</w:t>
      </w:r>
      <w:ins w:id="24" w:author="Owen" w:date="2025-09-18T20:35:54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身份证</w:t>
        </w:r>
      </w:ins>
      <w:ins w:id="25" w:author="Owen" w:date="2025-09-18T20:35:56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号</w:t>
        </w:r>
      </w:ins>
      <w:ins w:id="26" w:author="Owen" w:date="2025-09-18T20:35:57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：</w:t>
        </w:r>
      </w:ins>
    </w:p>
    <w:p w14:paraId="43992CA8">
      <w:pPr>
        <w:spacing w:before="0" w:after="0" w:line="360" w:lineRule="auto"/>
        <w:ind w:firstLine="720" w:firstLineChars="400"/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pPrChange w:id="27" w:author="Owen" w:date="2025-09-18T20:36:54Z">
          <w:pPr>
            <w:spacing w:before="0" w:after="0" w:line="360" w:lineRule="auto"/>
            <w:ind w:firstLine="560"/>
          </w:pPr>
        </w:pPrChange>
      </w:pPr>
      <w:ins w:id="28" w:author="Owen" w:date="2025-09-18T20:36:01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联系</w:t>
        </w:r>
      </w:ins>
      <w:ins w:id="29" w:author="Owen" w:date="2025-09-18T20:36:03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电话</w:t>
        </w:r>
      </w:ins>
      <w:ins w:id="30" w:author="Owen" w:date="2025-09-18T20:36:04Z">
        <w:r>
          <w:rPr>
            <w:rFonts w:hint="eastAsia" w:ascii="微软雅黑" w:hAnsi="微软雅黑" w:eastAsia="微软雅黑" w:cs="微软雅黑"/>
            <w:b w:val="0"/>
            <w:bCs/>
            <w:sz w:val="18"/>
            <w:szCs w:val="18"/>
            <w:lang w:val="en-US" w:eastAsia="zh-CN"/>
          </w:rPr>
          <w:t>：</w:t>
        </w:r>
      </w:ins>
    </w:p>
    <w:p w14:paraId="38E28D25">
      <w:pPr>
        <w:spacing w:before="0" w:after="0" w:line="360" w:lineRule="auto"/>
        <w:ind w:firstLine="658" w:firstLineChars="366"/>
        <w:rPr>
          <w:ins w:id="31" w:author="Owen" w:date="2025-09-18T20:36:57Z"/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 w14:paraId="3B6F8F06">
      <w:pPr>
        <w:spacing w:before="0" w:after="0" w:line="360" w:lineRule="auto"/>
        <w:ind w:firstLine="658" w:firstLineChars="366"/>
        <w:rPr>
          <w:ins w:id="32" w:author="Owen" w:date="2025-09-18T20:36:58Z"/>
          <w:rFonts w:hint="eastAsia" w:ascii="微软雅黑" w:hAnsi="微软雅黑" w:eastAsia="微软雅黑" w:cs="微软雅黑"/>
          <w:b w:val="0"/>
          <w:bCs/>
          <w:sz w:val="18"/>
          <w:szCs w:val="18"/>
        </w:rPr>
      </w:pPr>
    </w:p>
    <w:p w14:paraId="5B5E21EF">
      <w:pPr>
        <w:spacing w:before="0" w:after="0" w:line="360" w:lineRule="auto"/>
        <w:ind w:firstLine="658" w:firstLineChars="366"/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</w:rPr>
        <w:t>乙方（盖章）：​​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杨" w:date="2025-09-18T18:53:26Z" w:initials="">
    <w:p w14:paraId="5A2961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提示：退款意味着服务不再继续，合同的效力暂无约定。可约定合同解除，以及合同解除的时间节点。如因不可抗力或我方原因（实为违约）导致无法提供服务，常理</w:t>
      </w:r>
      <w:bookmarkStart w:id="0" w:name="_GoBack"/>
      <w:bookmarkEnd w:id="0"/>
      <w:r>
        <w:rPr>
          <w:rFonts w:hint="eastAsia"/>
          <w:lang w:val="en-US" w:eastAsia="zh-CN"/>
        </w:rPr>
        <w:t>来说对方有权申请退款，不需要再经审核同意。合同解除的时间节点，可约定甲方提出书面申请之日合同解除，此时除了退款无需再进行其他服务。</w:t>
      </w:r>
    </w:p>
  </w:comment>
  <w:comment w:id="1" w:author="杨" w:date="2025-09-18T19:01:25Z" w:initials="">
    <w:p w14:paraId="51BDA7F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建议：列明甲方的身份证号、联系电话、联系地址。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A2961AC" w15:done="0"/>
  <w15:commentEx w15:paraId="51BDA7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(中文标题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">
    <w15:presenceInfo w15:providerId="WPS Office" w15:userId="476053364"/>
  </w15:person>
  <w15:person w15:author="Owen">
    <w15:presenceInfo w15:providerId="WPS Office" w15:userId="2220209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iYTI1ZDE2ZmMzYTMzYmZjZjA4N2NlNzI5MzVmZjYifQ=="/>
  </w:docVars>
  <w:rsids>
    <w:rsidRoot w:val="00000000"/>
    <w:rsid w:val="01CA5CC8"/>
    <w:rsid w:val="04EF3956"/>
    <w:rsid w:val="06304C93"/>
    <w:rsid w:val="18351C95"/>
    <w:rsid w:val="1B137180"/>
    <w:rsid w:val="217F6677"/>
    <w:rsid w:val="257162D7"/>
    <w:rsid w:val="25BF5294"/>
    <w:rsid w:val="2F5957A8"/>
    <w:rsid w:val="2FEE0EF8"/>
    <w:rsid w:val="32F1702D"/>
    <w:rsid w:val="35505FBC"/>
    <w:rsid w:val="42490DF3"/>
    <w:rsid w:val="54921C42"/>
    <w:rsid w:val="54DB5397"/>
    <w:rsid w:val="584D0E8D"/>
    <w:rsid w:val="5AF54CD9"/>
    <w:rsid w:val="5BA71D1C"/>
    <w:rsid w:val="61F41846"/>
    <w:rsid w:val="635D341B"/>
    <w:rsid w:val="68242ACC"/>
    <w:rsid w:val="6B8651FD"/>
    <w:rsid w:val="76BC09A6"/>
    <w:rsid w:val="7DB61C4E"/>
    <w:rsid w:val="7E121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1866</Words>
  <Characters>2076</Characters>
  <TotalTime>34</TotalTime>
  <ScaleCrop>false</ScaleCrop>
  <LinksUpToDate>false</LinksUpToDate>
  <CharactersWithSpaces>2089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2025-09-17T11:01:00Z</dcterms:created>
  <dc:creator>1</dc:creator>
  <cp:lastModifiedBy>Owen</cp:lastModifiedBy>
  <dcterms:modified xsi:type="dcterms:W3CDTF">2025-09-18T12:39:31Z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eyJoZGlkIjoiZmY2YmM0Yzk2MWFhYTA0Y2RmYzg3YjJhYzJkYTc0NDIiLCJ1c2VySWQiOiI5NTMwODQ5NTMifQ==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FD77D23E21BE40CE82DF013C607400F8_12</vt:lpwstr>
  </property>
</Properties>
</file>